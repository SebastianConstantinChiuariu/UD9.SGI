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/>
    <w:p>
      <w:r>
        <w:rPr>
          <w:rFonts w:hint="default"/>
          <w:lang w:val="en-US"/>
        </w:rPr>
        <w:drawing>
          <wp:inline distT="0" distB="0" distL="114300" distR="114300">
            <wp:extent cx="4965700" cy="2066925"/>
            <wp:effectExtent l="4445" t="4445" r="20955" b="50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/>
    <w:p>
      <w:pPr>
        <w:rPr>
          <w:ins w:id="0" w:author="cicles" w:date="2023-06-08T10:11:38Z"/>
        </w:rPr>
      </w:pPr>
      <m:oMathPara>
        <m:oMath>
          <w:ins w:id="1" w:author="cicles" w:date="2023-06-08T10:12:56Z">
            <m:r>
              <m:rPr/>
              <w:rPr>
                <w:rFonts w:ascii="DejaVu Math TeX Gyre" w:hAnsi="DejaVu Math TeX Gyre"/>
              </w:rPr>
              <m:t>f</m:t>
            </m:r>
          </w:ins>
          <m:d>
            <m:dPr>
              <m:ctrlPr>
                <w:ins w:id="2" w:author="cicles" w:date="2023-06-08T10:12:56Z">
                  <m:rPr/>
                  <w:rPr>
                    <w:rFonts w:ascii="DejaVu Math TeX Gyre" w:hAnsi="DejaVu Math TeX Gyre"/>
                    <w:i/>
                  </w:rPr>
                </w:ins>
              </m:ctrlPr>
            </m:dPr>
            <m:e>
              <w:ins w:id="3" w:author="cicles" w:date="2023-06-08T10:12:56Z">
                <m:r>
                  <m:rPr/>
                  <w:rPr>
                    <w:rFonts w:ascii="DejaVu Math TeX Gyre" w:hAnsi="DejaVu Math TeX Gyre"/>
                  </w:rPr>
                  <m:t>x</m:t>
                </m:r>
              </w:ins>
              <m:ctrlPr>
                <w:ins w:id="4" w:author="cicles" w:date="2023-06-08T10:12:56Z">
                  <m:rPr/>
                  <w:rPr>
                    <w:rFonts w:ascii="DejaVu Math TeX Gyre" w:hAnsi="DejaVu Math TeX Gyre"/>
                    <w:i/>
                  </w:rPr>
                </w:ins>
              </m:ctrlPr>
            </m:e>
          </m:d>
          <w:ins w:id="5" w:author="cicles" w:date="2023-06-08T10:12:56Z">
            <m:r>
              <m:rPr/>
              <w:rPr>
                <w:rFonts w:ascii="DejaVu Math TeX Gyre" w:hAnsi="DejaVu Math TeX Gyre"/>
              </w:rPr>
              <m:t>=</m:t>
            </m:r>
          </w:ins>
          <m:sSub>
            <m:sSubPr>
              <m:ctrlPr>
                <w:ins w:id="6" w:author="cicles" w:date="2023-06-08T10:12:56Z">
                  <m:rPr/>
                  <w:rPr>
                    <w:rFonts w:ascii="DejaVu Math TeX Gyre" w:hAnsi="DejaVu Math TeX Gyre"/>
                    <w:i/>
                  </w:rPr>
                </w:ins>
              </m:ctrlPr>
            </m:sSubPr>
            <m:e>
              <w:ins w:id="7" w:author="cicles" w:date="2023-06-08T10:12:56Z">
                <m:r>
                  <m:rPr/>
                  <w:rPr>
                    <w:rFonts w:ascii="DejaVu Math TeX Gyre" w:hAnsi="DejaVu Math TeX Gyre"/>
                  </w:rPr>
                  <m:t>a</m:t>
                </m:r>
              </w:ins>
              <m:ctrlPr>
                <w:ins w:id="8" w:author="cicles" w:date="2023-06-08T10:12:56Z">
                  <m:rPr/>
                  <w:rPr>
                    <w:rFonts w:ascii="DejaVu Math TeX Gyre" w:hAnsi="DejaVu Math TeX Gyre"/>
                    <w:i/>
                  </w:rPr>
                </w:ins>
              </m:ctrlPr>
            </m:e>
            <m:sub>
              <w:ins w:id="9" w:author="cicles" w:date="2023-06-08T10:12:56Z">
                <m:r>
                  <m:rPr/>
                  <w:rPr>
                    <w:rFonts w:ascii="DejaVu Math TeX Gyre" w:hAnsi="DejaVu Math TeX Gyre"/>
                  </w:rPr>
                  <m:t>0</m:t>
                </m:r>
              </w:ins>
              <m:ctrlPr>
                <w:ins w:id="10" w:author="cicles" w:date="2023-06-08T10:12:56Z">
                  <m:rPr/>
                  <w:rPr>
                    <w:rFonts w:ascii="DejaVu Math TeX Gyre" w:hAnsi="DejaVu Math TeX Gyre"/>
                    <w:i/>
                  </w:rPr>
                </w:ins>
              </m:ctrlPr>
            </m:sub>
          </m:sSub>
          <w:ins w:id="11" w:author="cicles" w:date="2023-06-08T10:12:56Z">
            <m:r>
              <m:rPr/>
              <w:rPr>
                <w:rFonts w:ascii="DejaVu Math TeX Gyre" w:hAnsi="DejaVu Math TeX Gyre"/>
              </w:rPr>
              <m:t>+</m:t>
            </m:r>
          </w:ins>
          <m:nary>
            <m:naryPr>
              <m:chr m:val="∑"/>
              <m:grow m:val="1"/>
              <m:limLoc m:val="undOvr"/>
              <m:ctrlPr>
                <w:ins w:id="12" w:author="cicles" w:date="2023-06-08T10:12:56Z">
                  <m:rPr/>
                  <w:rPr>
                    <w:rFonts w:ascii="DejaVu Math TeX Gyre" w:hAnsi="DejaVu Math TeX Gyre"/>
                    <w:i/>
                  </w:rPr>
                </w:ins>
              </m:ctrlPr>
            </m:naryPr>
            <m:sub>
              <w:ins w:id="13" w:author="cicles" w:date="2023-06-08T10:12:56Z">
                <m:r>
                  <m:rPr/>
                  <w:rPr>
                    <w:rFonts w:ascii="DejaVu Math TeX Gyre" w:hAnsi="DejaVu Math TeX Gyre"/>
                  </w:rPr>
                  <m:t>n=1</m:t>
                </m:r>
              </w:ins>
              <m:ctrlPr>
                <w:ins w:id="14" w:author="cicles" w:date="2023-06-08T10:12:56Z">
                  <m:rPr/>
                  <w:rPr>
                    <w:rFonts w:ascii="DejaVu Math TeX Gyre" w:hAnsi="DejaVu Math TeX Gyre"/>
                    <w:i/>
                  </w:rPr>
                </w:ins>
              </m:ctrlPr>
            </m:sub>
            <m:sup>
              <w:ins w:id="15" w:author="cicles" w:date="2023-06-08T10:12:56Z">
                <m:r>
                  <m:rPr/>
                  <w:rPr>
                    <w:rFonts w:ascii="DejaVu Math TeX Gyre" w:hAnsi="DejaVu Math TeX Gyre"/>
                  </w:rPr>
                  <m:t>∞</m:t>
                </m:r>
              </w:ins>
              <m:ctrlPr>
                <w:ins w:id="16" w:author="cicles" w:date="2023-06-08T10:12:56Z">
                  <m:rPr/>
                  <w:rPr>
                    <w:rFonts w:ascii="DejaVu Math TeX Gyre" w:hAnsi="DejaVu Math TeX Gyre"/>
                    <w:i/>
                  </w:rPr>
                </w:ins>
              </m:ctrlPr>
            </m:sup>
            <m:e>
              <m:d>
                <m:dPr>
                  <m:ctrlPr>
                    <w:ins w:id="17" w:author="cicles" w:date="2023-06-08T10:12:56Z">
                      <m:rPr/>
                      <w:rPr>
                        <w:rFonts w:ascii="DejaVu Math TeX Gyre" w:hAnsi="DejaVu Math TeX Gyre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18" w:author="cicles" w:date="2023-06-08T10:12:56Z">
                          <m:rPr/>
                          <w:rPr>
                            <w:rFonts w:ascii="DejaVu Math TeX Gyre" w:hAnsi="DejaVu Math TeX Gyre"/>
                            <w:i/>
                          </w:rPr>
                        </w:ins>
                      </m:ctrlPr>
                    </m:sSubPr>
                    <m:e>
                      <w:ins w:id="19" w:author="cicles" w:date="2023-06-08T10:12:56Z">
                        <m:r>
                          <m:rPr/>
                          <w:rPr>
                            <w:rFonts w:ascii="DejaVu Math TeX Gyre" w:hAnsi="DejaVu Math TeX Gyre"/>
                          </w:rPr>
                          <m:t>a</m:t>
                        </m:r>
                      </w:ins>
                      <m:ctrlPr>
                        <w:ins w:id="20" w:author="cicles" w:date="2023-06-08T10:12:56Z">
                          <m:rPr/>
                          <w:rPr>
                            <w:rFonts w:ascii="DejaVu Math TeX Gyre" w:hAnsi="DejaVu Math TeX Gyre"/>
                            <w:i/>
                          </w:rPr>
                        </w:ins>
                      </m:ctrlPr>
                    </m:e>
                    <m:sub>
                      <w:ins w:id="21" w:author="cicles" w:date="2023-06-08T10:12:56Z">
                        <m:r>
                          <m:rPr/>
                          <w:rPr>
                            <w:rFonts w:ascii="DejaVu Math TeX Gyre" w:hAnsi="DejaVu Math TeX Gyre"/>
                          </w:rPr>
                          <m:t>n</m:t>
                        </m:r>
                      </w:ins>
                      <m:ctrlPr>
                        <w:ins w:id="22" w:author="cicles" w:date="2023-06-08T10:12:56Z">
                          <m:rPr/>
                          <w:rPr>
                            <w:rFonts w:ascii="DejaVu Math TeX Gyre" w:hAnsi="DejaVu Math TeX Gyre"/>
                            <w:i/>
                          </w:rPr>
                        </w:ins>
                      </m:ctrlPr>
                    </m:sub>
                  </m:sSub>
                  <m:func>
                    <m:funcPr>
                      <m:ctrlPr>
                        <w:ins w:id="23" w:author="cicles" w:date="2023-06-08T10:12:56Z">
                          <m:rPr/>
                          <w:rPr>
                            <w:rFonts w:ascii="DejaVu Math TeX Gyre" w:hAnsi="DejaVu Math TeX Gyre"/>
                          </w:rPr>
                        </w:ins>
                      </m:ctrlPr>
                    </m:funcPr>
                    <m:fName>
                      <w:ins w:id="24" w:author="cicles" w:date="2023-06-08T10:12:56Z"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/>
                          </w:rPr>
                          <m:t>cos</m:t>
                        </m:r>
                      </w:ins>
                      <m:ctrlPr>
                        <w:ins w:id="25" w:author="cicles" w:date="2023-06-08T10:12:56Z">
                          <m:rPr/>
                          <w:rPr>
                            <w:rFonts w:ascii="DejaVu Math TeX Gyre" w:hAnsi="DejaVu Math TeX Gyre"/>
                            <w:i/>
                          </w:rPr>
                        </w:ins>
                      </m:ctrlPr>
                    </m:fName>
                    <m:e>
                      <m:f>
                        <m:fPr>
                          <m:ctrlPr>
                            <w:ins w:id="26" w:author="cicles" w:date="2023-06-08T10:12:56Z">
                              <m:rPr/>
                              <w:rPr>
                                <w:rFonts w:ascii="DejaVu Math TeX Gyre" w:hAnsi="DejaVu Math TeX Gyre"/>
                                <w:i/>
                              </w:rPr>
                            </w:ins>
                          </m:ctrlPr>
                        </m:fPr>
                        <m:num>
                          <w:ins w:id="27" w:author="cicles" w:date="2023-06-08T10:12:56Z">
                            <m:r>
                              <m:rPr/>
                              <w:rPr>
                                <w:rFonts w:ascii="DejaVu Math TeX Gyre" w:hAnsi="DejaVu Math TeX Gyre"/>
                              </w:rPr>
                              <m:t>nπx</m:t>
                            </m:r>
                          </w:ins>
                          <m:ctrlPr>
                            <w:ins w:id="28" w:author="cicles" w:date="2023-06-08T10:12:56Z">
                              <m:rPr/>
                              <w:rPr>
                                <w:rFonts w:ascii="DejaVu Math TeX Gyre" w:hAnsi="DejaVu Math TeX Gyre"/>
                                <w:i/>
                              </w:rPr>
                            </w:ins>
                          </m:ctrlPr>
                        </m:num>
                        <m:den>
                          <w:ins w:id="29" w:author="cicles" w:date="2023-06-08T10:12:56Z">
                            <m:r>
                              <m:rPr/>
                              <w:rPr>
                                <w:rFonts w:ascii="DejaVu Math TeX Gyre" w:hAnsi="DejaVu Math TeX Gyre"/>
                              </w:rPr>
                              <m:t>L</m:t>
                            </m:r>
                          </w:ins>
                          <m:ctrlPr>
                            <w:ins w:id="30" w:author="cicles" w:date="2023-06-08T10:12:56Z">
                              <m:rPr/>
                              <w:rPr>
                                <w:rFonts w:ascii="DejaVu Math TeX Gyre" w:hAnsi="DejaVu Math TeX Gyre"/>
                                <w:i/>
                              </w:rPr>
                            </w:ins>
                          </m:ctrlPr>
                        </m:den>
                      </m:f>
                      <m:ctrlPr>
                        <w:ins w:id="31" w:author="cicles" w:date="2023-06-08T10:12:56Z">
                          <m:rPr/>
                          <w:rPr>
                            <w:rFonts w:ascii="DejaVu Math TeX Gyre" w:hAnsi="DejaVu Math TeX Gyre"/>
                            <w:i/>
                          </w:rPr>
                        </w:ins>
                      </m:ctrlPr>
                    </m:e>
                  </m:func>
                  <w:ins w:id="32" w:author="cicles" w:date="2023-06-08T10:12:56Z">
                    <m:r>
                      <m:rPr/>
                      <w:rPr>
                        <w:rFonts w:ascii="DejaVu Math TeX Gyre" w:hAnsi="DejaVu Math TeX Gyre"/>
                      </w:rPr>
                      <m:t>+</m:t>
                    </m:r>
                  </w:ins>
                  <m:sSub>
                    <m:sSubPr>
                      <m:ctrlPr>
                        <w:ins w:id="33" w:author="cicles" w:date="2023-06-08T10:12:56Z">
                          <m:rPr/>
                          <w:rPr>
                            <w:rFonts w:ascii="DejaVu Math TeX Gyre" w:hAnsi="DejaVu Math TeX Gyre"/>
                            <w:i/>
                          </w:rPr>
                        </w:ins>
                      </m:ctrlPr>
                    </m:sSubPr>
                    <m:e>
                      <w:ins w:id="34" w:author="cicles" w:date="2023-06-08T10:12:56Z">
                        <m:r>
                          <m:rPr/>
                          <w:rPr>
                            <w:rFonts w:ascii="DejaVu Math TeX Gyre" w:hAnsi="DejaVu Math TeX Gyre"/>
                          </w:rPr>
                          <m:t>b</m:t>
                        </m:r>
                      </w:ins>
                      <m:ctrlPr>
                        <w:ins w:id="35" w:author="cicles" w:date="2023-06-08T10:12:56Z">
                          <m:rPr/>
                          <w:rPr>
                            <w:rFonts w:ascii="DejaVu Math TeX Gyre" w:hAnsi="DejaVu Math TeX Gyre"/>
                            <w:i/>
                          </w:rPr>
                        </w:ins>
                      </m:ctrlPr>
                    </m:e>
                    <m:sub>
                      <w:ins w:id="36" w:author="cicles" w:date="2023-06-08T10:12:56Z">
                        <m:r>
                          <m:rPr/>
                          <w:rPr>
                            <w:rFonts w:ascii="DejaVu Math TeX Gyre" w:hAnsi="DejaVu Math TeX Gyre"/>
                          </w:rPr>
                          <m:t>n</m:t>
                        </m:r>
                      </w:ins>
                      <m:ctrlPr>
                        <w:ins w:id="37" w:author="cicles" w:date="2023-06-08T10:12:56Z">
                          <m:rPr/>
                          <w:rPr>
                            <w:rFonts w:ascii="DejaVu Math TeX Gyre" w:hAnsi="DejaVu Math TeX Gyre"/>
                            <w:i/>
                          </w:rPr>
                        </w:ins>
                      </m:ctrlPr>
                    </m:sub>
                  </m:sSub>
                  <m:func>
                    <m:funcPr>
                      <m:ctrlPr>
                        <w:ins w:id="38" w:author="cicles" w:date="2023-06-08T10:12:56Z">
                          <m:rPr/>
                          <w:rPr>
                            <w:rFonts w:ascii="DejaVu Math TeX Gyre" w:hAnsi="DejaVu Math TeX Gyre"/>
                          </w:rPr>
                        </w:ins>
                      </m:ctrlPr>
                    </m:funcPr>
                    <m:fName>
                      <w:ins w:id="39" w:author="cicles" w:date="2023-06-08T10:12:56Z"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/>
                          </w:rPr>
                          <m:t>sin</m:t>
                        </m:r>
                      </w:ins>
                      <m:ctrlPr>
                        <w:ins w:id="40" w:author="cicles" w:date="2023-06-08T10:12:56Z">
                          <m:rPr/>
                          <w:rPr>
                            <w:rFonts w:ascii="DejaVu Math TeX Gyre" w:hAnsi="DejaVu Math TeX Gyre"/>
                            <w:i/>
                          </w:rPr>
                        </w:ins>
                      </m:ctrlPr>
                    </m:fName>
                    <m:e>
                      <m:f>
                        <m:fPr>
                          <m:ctrlPr>
                            <w:ins w:id="41" w:author="cicles" w:date="2023-06-08T10:12:56Z">
                              <m:rPr/>
                              <w:rPr>
                                <w:rFonts w:ascii="DejaVu Math TeX Gyre" w:hAnsi="DejaVu Math TeX Gyre"/>
                                <w:i/>
                              </w:rPr>
                            </w:ins>
                          </m:ctrlPr>
                        </m:fPr>
                        <m:num>
                          <w:ins w:id="42" w:author="cicles" w:date="2023-06-08T10:12:56Z">
                            <m:r>
                              <m:rPr/>
                              <w:rPr>
                                <w:rFonts w:ascii="DejaVu Math TeX Gyre" w:hAnsi="DejaVu Math TeX Gyre"/>
                              </w:rPr>
                              <m:t>nπx</m:t>
                            </m:r>
                          </w:ins>
                          <m:ctrlPr>
                            <w:ins w:id="43" w:author="cicles" w:date="2023-06-08T10:12:56Z">
                              <m:rPr/>
                              <w:rPr>
                                <w:rFonts w:ascii="DejaVu Math TeX Gyre" w:hAnsi="DejaVu Math TeX Gyre"/>
                                <w:i/>
                              </w:rPr>
                            </w:ins>
                          </m:ctrlPr>
                        </m:num>
                        <m:den>
                          <w:ins w:id="44" w:author="cicles" w:date="2023-06-08T10:12:56Z">
                            <m:r>
                              <m:rPr/>
                              <w:rPr>
                                <w:rFonts w:ascii="DejaVu Math TeX Gyre" w:hAnsi="DejaVu Math TeX Gyre"/>
                              </w:rPr>
                              <m:t>L</m:t>
                            </m:r>
                          </w:ins>
                          <m:ctrlPr>
                            <w:ins w:id="45" w:author="cicles" w:date="2023-06-08T10:12:56Z">
                              <m:rPr/>
                              <w:rPr>
                                <w:rFonts w:ascii="DejaVu Math TeX Gyre" w:hAnsi="DejaVu Math TeX Gyre"/>
                                <w:i/>
                              </w:rPr>
                            </w:ins>
                          </m:ctrlPr>
                        </m:den>
                      </m:f>
                      <m:ctrlPr>
                        <w:ins w:id="46" w:author="cicles" w:date="2023-06-08T10:12:56Z">
                          <m:rPr/>
                          <w:rPr>
                            <w:rFonts w:ascii="DejaVu Math TeX Gyre" w:hAnsi="DejaVu Math TeX Gyre"/>
                            <w:i/>
                          </w:rPr>
                        </w:ins>
                      </m:ctrlPr>
                    </m:e>
                  </m:func>
                  <m:ctrlPr>
                    <w:ins w:id="47" w:author="cicles" w:date="2023-06-08T10:12:56Z">
                      <m:rPr/>
                      <w:rPr>
                        <w:rFonts w:ascii="DejaVu Math TeX Gyre" w:hAnsi="DejaVu Math TeX Gyre"/>
                        <w:i/>
                      </w:rPr>
                    </w:ins>
                  </m:ctrlPr>
                </m:e>
              </m:d>
              <m:ctrlPr>
                <w:ins w:id="48" w:author="cicles" w:date="2023-06-08T10:12:56Z">
                  <m:rPr/>
                  <w:rPr>
                    <w:rFonts w:ascii="DejaVu Math TeX Gyre" w:hAnsi="DejaVu Math TeX Gyre"/>
                    <w:i/>
                  </w:rPr>
                </w:ins>
              </m:ctrlPr>
            </m:e>
          </m:nary>
          <m:r>
            <m:rPr>
              <m:sty m:val="p"/>
            </m:rPr>
            <w:commentReference w:id="0"/>
          </m:r>
        </m:oMath>
      </m:oMathPara>
    </w:p>
    <w:p/>
    <w:p/>
    <w:p>
      <w:ins w:id="49" w:author="cicles" w:date="2023-06-08T10:09:19Z">
        <w:commentRangeStart w:id="1"/>
        <w:r>
          <w:rPr>
            <w:rFonts w:hint="eastAsia" w:ascii="东文宋体" w:hAnsi="东文宋体" w:eastAsia="东文宋体" w:cs="东文宋体"/>
          </w:rPr>
          <w:t>①</w:t>
        </w:r>
      </w:ins>
      <w:ins w:id="50" w:author="cicles" w:date="2023-06-08T10:09:21Z">
        <w:r>
          <w:rPr>
            <w:rFonts w:hint="eastAsia" w:ascii="东文宋体" w:hAnsi="东文宋体" w:eastAsia="东文宋体" w:cs="东文宋体"/>
          </w:rPr>
          <w:t>②</w:t>
        </w:r>
      </w:ins>
      <w:ins w:id="51" w:author="cicles" w:date="2023-06-08T10:09:23Z">
        <w:r>
          <w:rPr>
            <w:rFonts w:hint="eastAsia" w:ascii="东文宋体" w:hAnsi="东文宋体" w:eastAsia="东文宋体" w:cs="东文宋体"/>
          </w:rPr>
          <w:t>③</w:t>
        </w:r>
        <w:commentRangeEnd w:id="1"/>
      </w:ins>
      <w:r>
        <w:commentReference w:id="1"/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3058160</wp:posOffset>
                </wp:positionV>
                <wp:extent cx="3896360" cy="1019810"/>
                <wp:effectExtent l="13970" t="13970" r="33020" b="330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555" y="1001395"/>
                          <a:ext cx="3896360" cy="1019810"/>
                        </a:xfrm>
                        <a:prstGeom prst="roundRect">
                          <a:avLst/>
                        </a:prstGeom>
                        <a:ln w="28575" cmpd="dbl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.85pt;margin-top:240.8pt;height:80.3pt;width:306.8pt;z-index:251659264;v-text-anchor:middle;mso-width-relative:page;mso-height-relative:page;" fillcolor="#ED7D31 [3205]" filled="t" stroked="t" coordsize="21600,21600" arcsize="0.166666666666667" o:gfxdata="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CM6rx6hAIAABwFAAAOAAAAAAAAAAEAIAAAAEEBAABkcnMvZTJvRG9jLnht&#10;bFBLAQIUABQAAAAIAIdO4kDO8Os53AAAAAoBAAAPAAAAAAAAAAEAIAAAADgAAABkcnMvZG93bnJl&#10;di54bWxQSwECFAAKAAAAAACHTuJAAAAAAAAAAAAAAAAABAAAAAAAAAAAABAAAAAWAAAAZHJzL1BL&#10;BQYAAAAABgAGAFkBAAA3BgAAAAA=&#10;">
                <v:fill on="t" focussize="0,0"/>
                <v:stroke weight="2.25pt" color="#41719C [3204]" linestyle="thinThin" joinstyle="round" dashstyle="1 1"/>
                <v:imagedata o:title=""/>
                <o:lock v:ext="edit" aspectratio="f"/>
              </v:roundrect>
            </w:pict>
          </mc:Fallback>
        </mc:AlternateContent>
      </w:r>
      <w:r>
        <w:commentReference w:id="2"/>
      </w:r>
      <w:ins w:id="52" w:author="cicles" w:date="2023-06-08T10:07:31Z">
        <w:r>
          <w:rPr>
            <w:rFonts w:hint="default"/>
            <w:lang w:val="en-US"/>
          </w:rPr>
          <w:t>6/8/2023 10:07 AM</w:t>
        </w:r>
      </w:ins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icles" w:date="2023-06-08T10:13:01Z" w:initials="c">
    <w:p w14:paraId="7FFDFA29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Equacions</w:t>
      </w:r>
    </w:p>
  </w:comment>
  <w:comment w:id="1" w:author="cicles" w:date="2023-06-08T10:09:28Z" w:initials="c">
    <w:p w14:paraId="DFFE9DCB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Simbols</w:t>
      </w:r>
    </w:p>
  </w:comment>
  <w:comment w:id="2" w:author="cicles" w:date="2023-06-08T10:03:45Z" w:initials="c">
    <w:p w14:paraId="F7FF6DCD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Comentaris per recordatoris o correcions</w:t>
      </w:r>
    </w:p>
    <w:p w14:paraId="FBBF5076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Data i hora</w:t>
      </w:r>
    </w:p>
    <w:p w14:paraId="5F5F30A2">
      <w:pPr>
        <w:pStyle w:val="4"/>
        <w:rPr>
          <w:rFonts w:hint="default"/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FDFA29" w15:done="0"/>
  <w15:commentEx w15:paraId="DFFE9DCB" w15:done="0"/>
  <w15:commentEx w15:paraId="5F5F30A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default"/>
        <w:sz w:val="18"/>
        <w:lang w:val="en-US"/>
      </w:rPr>
      <w:t>6/8/23</w: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774876" o:spid="_x0000_s2050" o:spt="136" type="#_x0000_t136" style="position:absolute;left:0pt;height:120.4pt;width:466.8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Sebastián" style="font-family:Microsoft YaHei;font-size:36pt;v-same-letter-heights:f;v-text-align:center;"/>
        </v:shape>
      </w:pic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icles">
    <w15:presenceInfo w15:providerId="None" w15:userId="cicl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trackRevisions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E2000"/>
    <w:rsid w:val="52DE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Gràfics WPS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924295774647887"/>
          <c:y val="0.220353982300885"/>
          <c:w val="0.832746478873239"/>
          <c:h val="0.49952802359882"/>
        </c:manualLayout>
      </c:layout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delete val="1"/>
          </c:dLbls>
          <c:cat>
            <c:numRef>
              <c:f>Sheet1!$A$2:$A$6</c:f>
              <c:numCache>
                <c:formatCode>dd/mm/yyyy</c:formatCode>
                <c:ptCount val="5"/>
                <c:pt idx="0" c:formatCode="dd/mm/yyyy">
                  <c:v>37261</c:v>
                </c:pt>
                <c:pt idx="1" c:formatCode="dd/mm/yyyy">
                  <c:v>37262</c:v>
                </c:pt>
                <c:pt idx="2" c:formatCode="dd/mm/yyyy">
                  <c:v>37263</c:v>
                </c:pt>
                <c:pt idx="3" c:formatCode="dd/mm/yyyy">
                  <c:v>37264</c:v>
                </c:pt>
                <c:pt idx="4" c:formatCode="dd/mm/yyyy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dLbls>
            <c:delete val="1"/>
          </c:dLbls>
          <c:cat>
            <c:numRef>
              <c:f>Sheet1!$A$2:$A$6</c:f>
              <c:numCache>
                <c:formatCode>dd/mm/yyyy</c:formatCode>
                <c:ptCount val="5"/>
                <c:pt idx="0" c:formatCode="dd/mm/yyyy">
                  <c:v>37261</c:v>
                </c:pt>
                <c:pt idx="1" c:formatCode="dd/mm/yyyy">
                  <c:v>37262</c:v>
                </c:pt>
                <c:pt idx="2" c:formatCode="dd/mm/yyyy">
                  <c:v>37263</c:v>
                </c:pt>
                <c:pt idx="3" c:formatCode="dd/mm/yyyy">
                  <c:v>37264</c:v>
                </c:pt>
                <c:pt idx="4" c:formatCode="dd/mm/yyyy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2615655"/>
        <c:axId val="253556673"/>
      </c:areaChart>
      <c:dateAx>
        <c:axId val="352615655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3556673"/>
        <c:crosses val="autoZero"/>
        <c:auto val="1"/>
        <c:lblOffset val="100"/>
        <c:baseTimeUnit val="days"/>
      </c:dateAx>
      <c:valAx>
        <c:axId val="25355667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26156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2023-06-08T10:02:00Z</dcterms:created>
  <dc:creator>cicles</dc:creator>
  <cp:lastModifiedBy>cicles</cp:lastModifiedBy>
  <dcterms:modified xsi:type="dcterms:W3CDTF">2023-06-08T10:14:58Z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